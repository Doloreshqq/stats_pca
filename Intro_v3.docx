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The rapid adoption of AI models in precision-critical sectors, such as finance, precise manufacturing, and cybersecurity, has called upon the development of </w:t>
      </w:r>
      <w:ins w:id="0" w:author="Zhou Ziming" w:date="2023-09-05T08:30:00Z">
        <w:r>
          <w:rPr>
            <w:rFonts w:ascii="Times New Roman" w:hAnsi="Times New Roman" w:cs="Times New Roman"/>
          </w:rPr>
          <w:t>e</w:t>
        </w:r>
      </w:ins>
      <w:del w:id="1" w:author="Zhou Ziming" w:date="2023-09-05T08:30:00Z">
        <w:r>
          <w:rPr>
            <w:rFonts w:ascii="Times New Roman" w:hAnsi="Times New Roman" w:cs="Times New Roman"/>
          </w:rPr>
          <w:delText>E</w:delText>
        </w:r>
      </w:del>
      <w:ins w:id="2" w:author="Zhou Ziming" w:date="2023-09-05T08:30:00Z">
        <w:r>
          <w:rPr>
            <w:rFonts w:ascii="Times New Roman" w:hAnsi="Times New Roman" w:cs="Times New Roman"/>
          </w:rPr>
          <w:t>X</w:t>
        </w:r>
      </w:ins>
      <w:del w:id="3" w:author="Zhou Ziming" w:date="2023-09-05T08:30:00Z">
        <w:r>
          <w:rPr>
            <w:rFonts w:ascii="Times New Roman" w:hAnsi="Times New Roman" w:cs="Times New Roman"/>
          </w:rPr>
          <w:delText>x</w:delText>
        </w:r>
      </w:del>
      <w:r>
        <w:rPr>
          <w:rFonts w:ascii="Times New Roman" w:hAnsi="Times New Roman" w:cs="Times New Roman"/>
        </w:rPr>
        <w:t>plainable AI (XAI), as a crucial tool for enhancing transparency and interpretability in AI systems [1]. XAI addresses the imperative need for comprehending the decision-making processes of artificial intelligence, fostering trust and accountability [2]. Currently, XAI finds extensive application in Natural Language Processing (NLP) and image recognition. In the realm of image recognition, the underlying neural network algorithms, encompassing recurrent neural networks (RNNs), residual networks</w:t>
      </w:r>
      <w:ins w:id="4" w:author="Zhou Ziming" w:date="2023-09-05T08:15:00Z">
        <w:r>
          <w:rPr>
            <w:rFonts w:ascii="Times New Roman" w:hAnsi="Times New Roman" w:cs="Times New Roman"/>
          </w:rPr>
          <w:t xml:space="preserve"> (Re</w:t>
        </w:r>
      </w:ins>
      <w:ins w:id="5" w:author="Zhou Ziming" w:date="2023-09-05T08:16:00Z">
        <w:r>
          <w:rPr>
            <w:rFonts w:ascii="Times New Roman" w:hAnsi="Times New Roman" w:cs="Times New Roman"/>
          </w:rPr>
          <w:t>sNets</w:t>
        </w:r>
      </w:ins>
      <w:ins w:id="6" w:author="Zhou Ziming" w:date="2023-09-05T08:15:00Z">
        <w:r>
          <w:rPr>
            <w:rFonts w:ascii="Times New Roman" w:hAnsi="Times New Roman" w:cs="Times New Roman"/>
          </w:rPr>
          <w:t>)</w:t>
        </w:r>
      </w:ins>
      <w:r>
        <w:rPr>
          <w:rFonts w:ascii="Times New Roman" w:hAnsi="Times New Roman" w:cs="Times New Roman"/>
        </w:rPr>
        <w:t>, and the widely utilized convolutional neural networks (CNNs), introduce intricate complexities</w:t>
      </w:r>
      <w:ins w:id="7" w:author="Zhou Ziming" w:date="2023-09-05T08:12:00Z">
        <w:r>
          <w:rPr>
            <w:rFonts w:ascii="Times New Roman" w:hAnsi="Times New Roman" w:cs="Times New Roman"/>
          </w:rPr>
          <w:t xml:space="preserve"> due to strong non-linearit</w:t>
        </w:r>
      </w:ins>
      <w:ins w:id="8" w:author="Zhou Ziming" w:date="2023-09-05T08:14:00Z">
        <w:r>
          <w:rPr>
            <w:rFonts w:ascii="Times New Roman" w:hAnsi="Times New Roman" w:cs="Times New Roman"/>
          </w:rPr>
          <w:t>ies</w:t>
        </w:r>
      </w:ins>
      <w:ins w:id="9" w:author="Zhou Ziming" w:date="2023-09-05T08:15:00Z">
        <w:r>
          <w:rPr>
            <w:rFonts w:ascii="Times New Roman" w:hAnsi="Times New Roman" w:cs="Times New Roman"/>
          </w:rPr>
          <w:t xml:space="preserve"> within and between multi-layer perceptrons (MLPs)</w:t>
        </w:r>
      </w:ins>
      <w:r>
        <w:rPr>
          <w:rFonts w:ascii="Times New Roman" w:hAnsi="Times New Roman" w:cs="Times New Roman"/>
        </w:rPr>
        <w:t xml:space="preserve">. </w:t>
      </w:r>
      <w:ins w:id="10" w:author="Zhou Ziming" w:date="2023-09-05T08:16:00Z">
        <w:r>
          <w:rPr>
            <w:rFonts w:ascii="Times New Roman" w:hAnsi="Times New Roman" w:cs="Times New Roman"/>
          </w:rPr>
          <w:t>Although previous</w:t>
        </w:r>
      </w:ins>
      <w:ins w:id="11" w:author="Zhou Ziming" w:date="2023-09-05T08:17:00Z">
        <w:r>
          <w:rPr>
            <w:rFonts w:ascii="Times New Roman" w:hAnsi="Times New Roman" w:cs="Times New Roman"/>
          </w:rPr>
          <w:t xml:space="preserve"> visualization</w:t>
        </w:r>
      </w:ins>
      <w:ins w:id="12" w:author="Zhou Ziming" w:date="2023-09-05T08:16:00Z">
        <w:r>
          <w:rPr>
            <w:rFonts w:ascii="Times New Roman" w:hAnsi="Times New Roman" w:cs="Times New Roman"/>
          </w:rPr>
          <w:t xml:space="preserve"> attempts </w:t>
        </w:r>
      </w:ins>
      <w:ins w:id="13" w:author="Zhou Ziming" w:date="2023-09-05T08:17:00Z">
        <w:r>
          <w:rPr>
            <w:rFonts w:ascii="Times New Roman" w:hAnsi="Times New Roman" w:cs="Times New Roman"/>
          </w:rPr>
          <w:t xml:space="preserve">could </w:t>
        </w:r>
      </w:ins>
      <w:ins w:id="14" w:author="Zhou Ziming" w:date="2023-09-05T08:18:00Z">
        <w:r>
          <w:rPr>
            <w:rFonts w:ascii="Times New Roman" w:hAnsi="Times New Roman" w:cs="Times New Roman"/>
          </w:rPr>
          <w:t xml:space="preserve">graphically present the </w:t>
        </w:r>
      </w:ins>
      <w:ins w:id="15" w:author="Zhou Ziming" w:date="2023-09-05T08:19:00Z">
        <w:r>
          <w:rPr>
            <w:rFonts w:ascii="Times New Roman" w:hAnsi="Times New Roman" w:cs="Times New Roman"/>
          </w:rPr>
          <w:t>each layer’s reliance on the receptive fields and conclude what layer is employing what kind of information (</w:t>
        </w:r>
      </w:ins>
      <w:ins w:id="16" w:author="Zhou Ziming" w:date="2023-09-05T08:20:00Z">
        <w:r>
          <w:rPr>
            <w:rFonts w:ascii="Times New Roman" w:hAnsi="Times New Roman" w:cs="Times New Roman"/>
          </w:rPr>
          <w:t>edges/ strips/ color</w:t>
        </w:r>
      </w:ins>
      <w:ins w:id="17" w:author="Zhou Ziming" w:date="2023-09-05T08:19:00Z">
        <w:r>
          <w:rPr>
            <w:rFonts w:ascii="Times New Roman" w:hAnsi="Times New Roman" w:cs="Times New Roman"/>
          </w:rPr>
          <w:t>)</w:t>
        </w:r>
      </w:ins>
      <w:ins w:id="18" w:author="Zhou Ziming" w:date="2023-09-05T08:18:00Z">
        <w:r>
          <w:rPr>
            <w:rFonts w:ascii="Times New Roman" w:hAnsi="Times New Roman" w:cs="Times New Roman"/>
          </w:rPr>
          <w:t>,</w:t>
        </w:r>
      </w:ins>
      <w:ins w:id="19" w:author="Zhou Ziming" w:date="2023-09-05T08:21:00Z">
        <w:r>
          <w:rPr>
            <w:rFonts w:ascii="Times New Roman" w:hAnsi="Times New Roman" w:cs="Times New Roman"/>
          </w:rPr>
          <w:t xml:space="preserve"> the analysis process is not well-established in a mathematical foundation, and only presents a preliminary comparison that hinders more profound investigations</w:t>
        </w:r>
      </w:ins>
      <w:ins w:id="20" w:author="Zhou Ziming" w:date="2023-09-05T08:24:00Z">
        <w:r>
          <w:rPr>
            <w:rFonts w:ascii="Times New Roman" w:hAnsi="Times New Roman" w:cs="Times New Roman"/>
          </w:rPr>
          <w:t xml:space="preserve"> towards the model decision process</w:t>
        </w:r>
      </w:ins>
      <w:ins w:id="21" w:author="Zhou Ziming" w:date="2023-09-05T08:21:00Z">
        <w:r>
          <w:rPr>
            <w:rFonts w:ascii="Times New Roman" w:hAnsi="Times New Roman" w:cs="Times New Roman"/>
          </w:rPr>
          <w:t>.</w:t>
        </w:r>
      </w:ins>
      <w:ins w:id="22" w:author="Zhou Ziming" w:date="2023-09-05T08:17:00Z">
        <w:r>
          <w:rPr>
            <w:rFonts w:ascii="Times New Roman" w:hAnsi="Times New Roman" w:cs="Times New Roman"/>
          </w:rPr>
          <w:t xml:space="preserve"> </w:t>
        </w:r>
      </w:ins>
      <w:del w:id="23" w:author="Zhou Ziming" w:date="2023-09-05T08:24:00Z">
        <w:r>
          <w:rPr>
            <w:rFonts w:ascii="Times New Roman" w:hAnsi="Times New Roman" w:cs="Times New Roman"/>
          </w:rPr>
          <w:delText xml:space="preserve">However, the inner </w:delText>
        </w:r>
      </w:del>
      <w:del w:id="24" w:author="Zhou Ziming" w:date="2023-09-05T08:20:00Z">
        <w:r>
          <w:rPr>
            <w:rFonts w:ascii="Times New Roman" w:hAnsi="Times New Roman" w:cs="Times New Roman"/>
          </w:rPr>
          <w:delText xml:space="preserve">workings </w:delText>
        </w:r>
      </w:del>
      <w:del w:id="25" w:author="Zhou Ziming" w:date="2023-09-05T08:24:00Z">
        <w:r>
          <w:rPr>
            <w:rFonts w:ascii="Times New Roman" w:hAnsi="Times New Roman" w:cs="Times New Roman"/>
          </w:rPr>
          <w:delText>of these neural networks remain enigmatic, defying comprehensive human comprehension.</w:delText>
        </w:r>
      </w:del>
      <w:del w:id="26" w:author="Zhou Ziming" w:date="2023-09-05T08:23:00Z">
        <w:r>
          <w:rPr>
            <w:rFonts w:ascii="Times New Roman" w:hAnsi="Times New Roman" w:cs="Times New Roman"/>
          </w:rPr>
          <w:delText xml:space="preserve"> </w:delText>
        </w:r>
      </w:del>
      <w:r>
        <w:rPr>
          <w:rFonts w:ascii="Times New Roman" w:hAnsi="Times New Roman" w:cs="Times New Roman"/>
        </w:rPr>
        <w:t xml:space="preserve">This underscores the urgency of shifting focus from merely constructing these cryptic models to </w:t>
      </w:r>
      <w:del w:id="27" w:author="Zhou Ziming" w:date="2023-09-05T08:22:00Z">
        <w:r>
          <w:rPr>
            <w:rFonts w:ascii="Times New Roman" w:hAnsi="Times New Roman" w:cs="Times New Roman"/>
          </w:rPr>
          <w:delText xml:space="preserve">elucidating </w:delText>
        </w:r>
      </w:del>
      <w:ins w:id="28" w:author="Zhou Ziming" w:date="2023-09-05T08:22:00Z">
        <w:r>
          <w:rPr>
            <w:rFonts w:ascii="Times New Roman" w:hAnsi="Times New Roman" w:cs="Times New Roman"/>
          </w:rPr>
          <w:t xml:space="preserve">explicitly revealing </w:t>
        </w:r>
      </w:ins>
      <w:r>
        <w:rPr>
          <w:rFonts w:ascii="Times New Roman" w:hAnsi="Times New Roman" w:cs="Times New Roman"/>
        </w:rPr>
        <w:t>the intricate interconnections among the various layers that constitute image recognition systems.</w:t>
      </w:r>
    </w:p>
    <w:p>
      <w:pPr>
        <w:rPr>
          <w:ins w:id="29" w:author="Zhou Ziming" w:date="2023-09-05T08:29:00Z"/>
          <w:rFonts w:ascii="Times New Roman" w:hAnsi="Times New Roman" w:cs="Times New Roman"/>
        </w:rPr>
      </w:pPr>
      <w:r>
        <w:rPr>
          <w:rFonts w:ascii="Times New Roman" w:hAnsi="Times New Roman" w:cs="Times New Roman"/>
        </w:rPr>
        <w:t xml:space="preserve">Traditional XAI methods rely on decompositional approaches </w:t>
      </w:r>
      <w:ins w:id="30" w:author="Zhou Ziming" w:date="2023-09-05T08:30:00Z">
        <w:r>
          <w:rPr>
            <w:rFonts w:ascii="Times New Roman" w:hAnsi="Times New Roman" w:cs="Times New Roman"/>
          </w:rPr>
          <w:t>which involves analyzing how individual input features or components independently influence a machine learning model's output or performance. It aims to break down complex model behavior into understandable parts, revealing the impact of each feature on predictions.</w:t>
        </w:r>
      </w:ins>
      <w:del w:id="31" w:author="Zhou Ziming" w:date="2023-09-05T08:30:00Z">
        <w:r>
          <w:rPr>
            <w:rFonts w:ascii="Times New Roman" w:hAnsi="Times New Roman" w:cs="Times New Roman"/>
          </w:rPr>
          <w:delText xml:space="preserve">that involve pixel feature analysis, encompassing model selection, feature extraction, explainability techniques, and prediction result evaluation </w:delText>
        </w:r>
      </w:del>
      <w:r>
        <w:rPr>
          <w:rFonts w:ascii="Times New Roman" w:hAnsi="Times New Roman" w:cs="Times New Roman"/>
        </w:rPr>
        <w:t>[3]. In the context of two-dimensional image prediction,</w:t>
      </w:r>
      <w:ins w:id="32" w:author="Zhou Ziming" w:date="2023-09-05T12:35:00Z">
        <w:r>
          <w:rPr>
            <w:rFonts w:ascii="Times New Roman" w:hAnsi="Times New Roman" w:cs="Times New Roman"/>
          </w:rPr>
          <w:t xml:space="preserve"> most studies resort to feature importance tests like permutation importance or SHAP (Shapley Additive Explanations) methods applied to the entire pixel image [4]. However,</w:t>
        </w:r>
      </w:ins>
      <w:r>
        <w:rPr>
          <w:rFonts w:ascii="Times New Roman" w:hAnsi="Times New Roman" w:cs="Times New Roman"/>
        </w:rPr>
        <w:t xml:space="preserve"> </w:t>
      </w:r>
      <w:del w:id="33" w:author="柠檬味" w:date="2023-09-05T20:49:58Z">
        <w:r>
          <w:rPr>
            <w:rFonts w:ascii="Times New Roman" w:hAnsi="Times New Roman" w:cs="Times New Roman"/>
          </w:rPr>
          <w:delText>challenges arise due to the high dimensionality of features and the substantial collinearity among local pixel points.</w:delText>
        </w:r>
      </w:del>
      <w:ins w:id="34" w:author="Zhou Ziming" w:date="2023-09-05T12:35:00Z">
        <w:del w:id="35" w:author="柠檬味" w:date="2023-09-05T20:49:58Z">
          <w:r>
            <w:rPr>
              <w:rFonts w:ascii="Times New Roman" w:hAnsi="Times New Roman" w:cs="Times New Roman"/>
            </w:rPr>
            <w:delText xml:space="preserve"> </w:delText>
          </w:r>
        </w:del>
      </w:ins>
      <w:del w:id="36" w:author="柠檬味" w:date="2023-09-05T20:49:58Z">
        <w:r>
          <w:rPr>
            <w:rFonts w:ascii="Times New Roman" w:hAnsi="Times New Roman" w:cs="Times New Roman"/>
          </w:rPr>
          <w:delText xml:space="preserve"> Consequently, most studies resort to feature importance tests like permutation importance or SHAP (Shapley Additive Explanations) methods applied to the entire pixel image [4]. However</w:delText>
        </w:r>
      </w:del>
      <w:ins w:id="37" w:author="Zhou Ziming" w:date="2023-09-05T12:36:00Z">
        <w:del w:id="38" w:author="柠檬味" w:date="2023-09-05T20:49:58Z">
          <w:r>
            <w:rPr>
              <w:rFonts w:ascii="Times New Roman" w:hAnsi="Times New Roman" w:cs="Times New Roman"/>
            </w:rPr>
            <w:delText>Moreover</w:delText>
          </w:r>
        </w:del>
      </w:ins>
      <w:del w:id="39" w:author="柠檬味" w:date="2023-09-05T20:49:58Z">
        <w:r>
          <w:rPr>
            <w:rFonts w:ascii="Times New Roman" w:hAnsi="Times New Roman" w:cs="Times New Roman"/>
          </w:rPr>
          <w:delText>,</w:delText>
        </w:r>
      </w:del>
      <w:del w:id="40" w:author="柠檬味" w:date="2023-09-05T20:49:59Z">
        <w:r>
          <w:rPr>
            <w:rFonts w:ascii="Times New Roman" w:hAnsi="Times New Roman" w:cs="Times New Roman"/>
          </w:rPr>
          <w:delText xml:space="preserve"> </w:delText>
        </w:r>
      </w:del>
      <w:r>
        <w:rPr>
          <w:rFonts w:ascii="Times New Roman" w:hAnsi="Times New Roman" w:cs="Times New Roman"/>
        </w:rPr>
        <w:t>these methods exhibit statistical limitations</w:t>
      </w:r>
      <w:del w:id="41" w:author="Zhou Ziming" w:date="2023-09-05T12:36:00Z">
        <w:r>
          <w:rPr>
            <w:rFonts w:ascii="Times New Roman" w:hAnsi="Times New Roman" w:cs="Times New Roman"/>
          </w:rPr>
          <w:delText xml:space="preserve">. </w:delText>
        </w:r>
      </w:del>
      <w:ins w:id="42" w:author="Zhou Ziming" w:date="2023-09-05T12:36:00Z">
        <w:r>
          <w:rPr>
            <w:rFonts w:ascii="Times New Roman" w:hAnsi="Times New Roman" w:cs="Times New Roman"/>
          </w:rPr>
          <w:t xml:space="preserve">because </w:t>
        </w:r>
      </w:ins>
      <w:del w:id="43" w:author="Zhou Ziming" w:date="2023-09-05T12:36:00Z">
        <w:r>
          <w:rPr>
            <w:rFonts w:ascii="Times New Roman" w:hAnsi="Times New Roman" w:cs="Times New Roman"/>
          </w:rPr>
          <w:delText>T</w:delText>
        </w:r>
      </w:del>
      <w:ins w:id="44" w:author="Zhou Ziming" w:date="2023-09-05T12:36:00Z">
        <w:r>
          <w:rPr>
            <w:rFonts w:ascii="Times New Roman" w:hAnsi="Times New Roman" w:cs="Times New Roman"/>
          </w:rPr>
          <w:t>t</w:t>
        </w:r>
      </w:ins>
      <w:r>
        <w:rPr>
          <w:rFonts w:ascii="Times New Roman" w:hAnsi="Times New Roman" w:cs="Times New Roman"/>
        </w:rPr>
        <w:t xml:space="preserve">hey fail to account for the nuanced interactions between different pixel blocks, where the prediction of one point is subtly influenced by its surrounding contextual information. Establishing one-to-one correspondence in such interactions remains </w:t>
      </w:r>
      <w:del w:id="45" w:author="Zhou Ziming" w:date="2023-09-05T12:39:00Z">
        <w:r>
          <w:rPr>
            <w:rFonts w:ascii="Times New Roman" w:hAnsi="Times New Roman" w:cs="Times New Roman"/>
          </w:rPr>
          <w:delText>elusive</w:delText>
        </w:r>
      </w:del>
      <w:ins w:id="46" w:author="Zhou Ziming" w:date="2023-09-05T12:39:00Z">
        <w:r>
          <w:rPr>
            <w:rFonts w:ascii="Times New Roman" w:hAnsi="Times New Roman" w:cs="Times New Roman"/>
          </w:rPr>
          <w:t xml:space="preserve">inconclusive </w:t>
        </w:r>
      </w:ins>
      <w:ins w:id="47" w:author="Zhou Ziming" w:date="2023-09-05T12:38:00Z">
        <w:r>
          <w:rPr>
            <w:rFonts w:ascii="Times New Roman" w:hAnsi="Times New Roman" w:cs="Times New Roman"/>
          </w:rPr>
          <w:t>if the correlation between neighboring pixel grids</w:t>
        </w:r>
      </w:ins>
      <w:ins w:id="48" w:author="Zhou Ziming" w:date="2023-09-05T12:39:00Z">
        <w:r>
          <w:rPr>
            <w:rFonts w:ascii="Times New Roman" w:hAnsi="Times New Roman" w:cs="Times New Roman"/>
          </w:rPr>
          <w:t xml:space="preserve"> is not properly addressed</w:t>
        </w:r>
      </w:ins>
      <w:ins w:id="49" w:author="Zhou Ziming" w:date="2023-09-05T12:38:00Z">
        <w:r>
          <w:rPr>
            <w:rFonts w:ascii="Times New Roman" w:hAnsi="Times New Roman" w:cs="Times New Roman"/>
          </w:rPr>
          <w:t xml:space="preserve"> </w:t>
        </w:r>
      </w:ins>
      <w:del w:id="50" w:author="Zhou Ziming" w:date="2023-09-05T12:38:00Z">
        <w:r>
          <w:rPr>
            <w:rFonts w:ascii="Times New Roman" w:hAnsi="Times New Roman" w:cs="Times New Roman"/>
          </w:rPr>
          <w:delText>, leaving prediction accuracy in question</w:delText>
        </w:r>
      </w:del>
      <w:r>
        <w:rPr>
          <w:rFonts w:ascii="Times New Roman" w:hAnsi="Times New Roman" w:cs="Times New Roman"/>
        </w:rPr>
        <w:t xml:space="preserve">. </w:t>
      </w:r>
      <w:commentRangeStart w:id="0"/>
      <w:r>
        <w:rPr>
          <w:rFonts w:ascii="Times New Roman" w:hAnsi="Times New Roman" w:cs="Times New Roman"/>
        </w:rPr>
        <w:t>Moreover, extrapolating from one opaque "black box" model to another lacks a solid mathematical foundation and introduces randomness into the decision-making process</w:t>
      </w:r>
      <w:commentRangeEnd w:id="0"/>
      <w:r>
        <w:rPr>
          <w:rStyle w:val="8"/>
        </w:rPr>
        <w:commentReference w:id="0"/>
      </w:r>
      <w:r>
        <w:rPr>
          <w:rFonts w:ascii="Times New Roman" w:hAnsi="Times New Roman" w:cs="Times New Roman"/>
        </w:rPr>
        <w:t xml:space="preserve"> [5].</w:t>
      </w:r>
    </w:p>
    <w:p>
      <w:pPr>
        <w:rPr>
          <w:ins w:id="51" w:author="Zhou Ziming" w:date="2023-09-05T08:29:00Z"/>
          <w:rFonts w:ascii="Times New Roman" w:hAnsi="Times New Roman" w:cs="Times New Roman"/>
        </w:rPr>
      </w:pPr>
    </w:p>
    <w:p>
      <w:pPr>
        <w:rPr>
          <w:rFonts w:ascii="Times New Roman" w:hAnsi="Times New Roman" w:cs="Times New Roman"/>
        </w:rPr>
      </w:pPr>
    </w:p>
    <w:p>
      <w:pPr>
        <w:rPr>
          <w:ins w:id="52" w:author="Zhou Ziming" w:date="2023-09-05T08:47:00Z"/>
          <w:rFonts w:ascii="Times New Roman" w:hAnsi="Times New Roman" w:cs="Times New Roman"/>
        </w:rPr>
      </w:pPr>
      <w:r>
        <w:rPr>
          <w:rFonts w:ascii="Times New Roman" w:hAnsi="Times New Roman" w:cs="Times New Roman"/>
        </w:rPr>
        <w:t xml:space="preserve">To address these limitations, pedagogical approaches have been proposed. </w:t>
      </w:r>
      <w:ins w:id="53" w:author="Zhou Ziming" w:date="2023-09-05T08:34:00Z">
        <w:r>
          <w:rPr>
            <w:rFonts w:ascii="Times New Roman" w:hAnsi="Times New Roman" w:cs="Times New Roman"/>
          </w:rPr>
          <w:t xml:space="preserve">Instead of dissecting input features, they create surrogate models or alternative architectures that capture the essential aspects of the original neural network's behavior. These simplified models aim to provide insights into how the original network works without directly inspecting individual features but by replicating the overall dynamics and relationships within the network. </w:t>
        </w:r>
      </w:ins>
      <w:del w:id="54" w:author="Zhou Ziming" w:date="2023-09-05T08:35:00Z">
        <w:r>
          <w:rPr>
            <w:rFonts w:ascii="Times New Roman" w:hAnsi="Times New Roman" w:cs="Times New Roman"/>
          </w:rPr>
          <w:delText xml:space="preserve">These approaches aim to simulate the input-output dynamics of complex neural networks using simplified models, thereby unraveling the intricate internal relationships within these networks. </w:delText>
        </w:r>
      </w:del>
      <w:r>
        <w:rPr>
          <w:rFonts w:ascii="Times New Roman" w:hAnsi="Times New Roman" w:cs="Times New Roman"/>
        </w:rPr>
        <w:t xml:space="preserve">Previously, Oclay introduced a method known as Decision Tree Extractor (DecText). DecText processes labeled data, unlabeled data, and random data through a neural network to obtain prediction labels, subsequently representing the decision process in a transparent model through a tree structure diagram [6]. </w:t>
      </w:r>
      <w:del w:id="55" w:author="Zhou Ziming" w:date="2023-09-05T12:39:00Z">
        <w:r>
          <w:rPr>
            <w:rFonts w:ascii="Times New Roman" w:hAnsi="Times New Roman" w:cs="Times New Roman"/>
            <w:highlight w:val="yellow"/>
            <w:rPrChange w:id="56" w:author="Zhou Ziming" w:date="2023-09-05T08:47:00Z">
              <w:rPr>
                <w:rFonts w:ascii="Times New Roman" w:hAnsi="Times New Roman" w:cs="Times New Roman"/>
              </w:rPr>
            </w:rPrChange>
          </w:rPr>
          <w:delText>While it demonstrates potential for illuminating the logic within black box models, it suffers from a significant drawback—the adverse impact of useless decision layers due to data overfitting.</w:delText>
        </w:r>
      </w:del>
    </w:p>
    <w:p>
      <w:pPr>
        <w:rPr>
          <w:ins w:id="57" w:author="Zhou Ziming" w:date="2023-09-05T08:47:00Z"/>
          <w:rFonts w:ascii="Times New Roman" w:hAnsi="Times New Roman" w:cs="Times New Roman"/>
        </w:rPr>
      </w:pPr>
    </w:p>
    <w:p>
      <w:pPr>
        <w:rPr>
          <w:ins w:id="58" w:author="Zhou Ziming" w:date="2023-09-05T08:47:00Z"/>
          <w:rFonts w:ascii="Times New Roman" w:hAnsi="Times New Roman" w:cs="Times New Roman"/>
        </w:rPr>
      </w:pPr>
      <w:ins w:id="59" w:author="Zhou Ziming" w:date="2023-09-05T08:48:00Z">
        <w:r>
          <w:rPr>
            <w:rFonts w:ascii="Times New Roman" w:hAnsi="Times New Roman" w:cs="Times New Roman"/>
            <w:highlight w:val="yellow"/>
          </w:rPr>
          <w:t>While it demonstrates potential for illuminating the logic within black box models,</w:t>
        </w:r>
      </w:ins>
      <w:ins w:id="60" w:author="Zhou Ziming" w:date="2023-09-05T08:48:00Z">
        <w:r>
          <w:rPr>
            <w:rFonts w:ascii="Times New Roman" w:hAnsi="Times New Roman" w:cs="Times New Roman"/>
          </w:rPr>
          <w:t xml:space="preserve"> this established pedagogical method, as the author claims in their work, suffers from </w:t>
        </w:r>
      </w:ins>
      <w:ins w:id="61" w:author="Zhou Ziming" w:date="2023-09-05T08:49:00Z">
        <w:r>
          <w:rPr>
            <w:rFonts w:ascii="Times New Roman" w:hAnsi="Times New Roman" w:cs="Times New Roman"/>
          </w:rPr>
          <w:t>effective node filtering</w:t>
        </w:r>
      </w:ins>
      <w:ins w:id="62" w:author="Zhou Ziming" w:date="2023-09-05T08:52:00Z">
        <w:r>
          <w:rPr>
            <w:rFonts w:ascii="Times New Roman" w:hAnsi="Times New Roman" w:cs="Times New Roman"/>
          </w:rPr>
          <w:t>. This is because</w:t>
        </w:r>
      </w:ins>
      <w:ins w:id="63" w:author="Zhou Ziming" w:date="2023-09-05T08:49:00Z">
        <w:r>
          <w:rPr>
            <w:rFonts w:ascii="Times New Roman" w:hAnsi="Times New Roman" w:cs="Times New Roman"/>
          </w:rPr>
          <w:t xml:space="preserve"> the </w:t>
        </w:r>
      </w:ins>
      <w:ins w:id="64" w:author="Zhou Ziming" w:date="2023-09-05T08:50:00Z">
        <w:r>
          <w:rPr>
            <w:rFonts w:ascii="Times New Roman" w:hAnsi="Times New Roman" w:cs="Times New Roman"/>
          </w:rPr>
          <w:t xml:space="preserve">inherent </w:t>
        </w:r>
      </w:ins>
      <w:ins w:id="65" w:author="Zhou Ziming" w:date="2023-09-05T08:49:00Z">
        <w:r>
          <w:rPr>
            <w:rFonts w:ascii="Times New Roman" w:hAnsi="Times New Roman" w:cs="Times New Roman"/>
          </w:rPr>
          <w:t xml:space="preserve">decision </w:t>
        </w:r>
      </w:ins>
      <w:ins w:id="66" w:author="Zhou Ziming" w:date="2023-09-05T08:50:00Z">
        <w:r>
          <w:rPr>
            <w:rFonts w:ascii="Times New Roman" w:hAnsi="Times New Roman" w:cs="Times New Roman"/>
          </w:rPr>
          <w:t>tree structure is prone to overfitting when</w:t>
        </w:r>
      </w:ins>
      <w:ins w:id="67" w:author="Zhou Ziming" w:date="2023-09-05T08:53:00Z">
        <w:r>
          <w:rPr>
            <w:rFonts w:ascii="Times New Roman" w:hAnsi="Times New Roman" w:cs="Times New Roman"/>
          </w:rPr>
          <w:t xml:space="preserve"> the hyperparameters of the tree components is not adequately controlled</w:t>
        </w:r>
      </w:ins>
      <w:ins w:id="68" w:author="Zhou Ziming" w:date="2023-09-05T08:51:00Z">
        <w:r>
          <w:rPr>
            <w:rFonts w:ascii="Times New Roman" w:hAnsi="Times New Roman" w:cs="Times New Roman"/>
          </w:rPr>
          <w:t xml:space="preserve">. </w:t>
        </w:r>
      </w:ins>
      <w:ins w:id="69" w:author="Zhou Ziming" w:date="2023-09-05T08:55:00Z">
        <w:r>
          <w:rPr>
            <w:rFonts w:ascii="Times New Roman" w:hAnsi="Times New Roman" w:cs="Times New Roman"/>
          </w:rPr>
          <w:t>And there are no explicit assessment approaches to determine</w:t>
        </w:r>
      </w:ins>
      <w:ins w:id="70" w:author="Zhou Ziming" w:date="2023-09-05T08:56:00Z">
        <w:r>
          <w:rPr>
            <w:rFonts w:ascii="Times New Roman" w:hAnsi="Times New Roman" w:cs="Times New Roman"/>
          </w:rPr>
          <w:t xml:space="preserve"> the deepness of the tree structure because</w:t>
        </w:r>
      </w:ins>
      <w:ins w:id="71" w:author="Zhou Ziming" w:date="2023-09-05T08:57:00Z">
        <w:r>
          <w:rPr>
            <w:rFonts w:ascii="Times New Roman" w:hAnsi="Times New Roman" w:cs="Times New Roman"/>
          </w:rPr>
          <w:t xml:space="preserve"> it is highly dependent on the </w:t>
        </w:r>
      </w:ins>
      <w:ins w:id="72" w:author="Zhou Ziming" w:date="2023-09-05T08:57:00Z">
        <w:r>
          <w:rPr>
            <w:rFonts w:ascii="Times New Roman" w:hAnsi="Times New Roman" w:cs="Times New Roman"/>
            <w:highlight w:val="yellow"/>
            <w:rPrChange w:id="73" w:author="Zhou Ziming" w:date="2023-09-05T08:57:00Z">
              <w:rPr>
                <w:rFonts w:ascii="Times New Roman" w:hAnsi="Times New Roman" w:cs="Times New Roman"/>
              </w:rPr>
            </w:rPrChange>
          </w:rPr>
          <w:t>sparsity of the dataset.</w:t>
        </w:r>
      </w:ins>
      <w:ins w:id="74" w:author="Zhou Ziming" w:date="2023-09-05T08:56:00Z">
        <w:r>
          <w:rPr>
            <w:rFonts w:ascii="Times New Roman" w:hAnsi="Times New Roman" w:cs="Times New Roman"/>
          </w:rPr>
          <w:t xml:space="preserve"> </w:t>
        </w:r>
      </w:ins>
      <w:ins w:id="75" w:author="Zhou Ziming" w:date="2023-09-05T08:51:00Z">
        <w:r>
          <w:rPr>
            <w:rFonts w:ascii="Times New Roman" w:hAnsi="Times New Roman" w:cs="Times New Roman"/>
          </w:rPr>
          <w:t>As a result, they can capture noise in the data, leading to the inclusion of spurious decision nodes.</w:t>
        </w:r>
      </w:ins>
    </w:p>
    <w:p>
      <w:pPr>
        <w:rPr>
          <w:ins w:id="76" w:author="Zhou Ziming" w:date="2023-09-05T08:47:00Z"/>
          <w:rFonts w:ascii="Times New Roman" w:hAnsi="Times New Roman" w:cs="Times New Roman"/>
        </w:rPr>
      </w:pPr>
    </w:p>
    <w:p>
      <w:pPr>
        <w:rPr>
          <w:ins w:id="77" w:author="Zhou Ziming" w:date="2023-09-05T08:47:00Z"/>
          <w:rFonts w:hint="default" w:ascii="Times New Roman" w:hAnsi="Times New Roman" w:cs="Times New Roman" w:eastAsiaTheme="minorEastAsia"/>
          <w:lang w:val="en-US" w:eastAsia="zh-CN"/>
        </w:rPr>
      </w:pPr>
      <w:ins w:id="78" w:author="柠檬味" w:date="2023-09-05T20:57:22Z">
        <w:r>
          <w:rPr>
            <w:rFonts w:hint="eastAsia" w:ascii="Times New Roman" w:hAnsi="Times New Roman" w:cs="Times New Roman"/>
            <w:lang w:val="en-US" w:eastAsia="zh-CN"/>
          </w:rPr>
          <w:t>(</w:t>
        </w:r>
      </w:ins>
      <w:ins w:id="79" w:author="柠檬味" w:date="2023-09-05T20:57:26Z">
        <w:r>
          <w:rPr>
            <w:rFonts w:hint="eastAsia" w:ascii="Times New Roman" w:hAnsi="Times New Roman" w:cs="Times New Roman"/>
            <w:lang w:val="en-US" w:eastAsia="zh-CN"/>
          </w:rPr>
          <w:t>放</w:t>
        </w:r>
      </w:ins>
      <w:ins w:id="80" w:author="柠檬味" w:date="2023-09-05T20:57:28Z">
        <w:r>
          <w:rPr>
            <w:rFonts w:hint="eastAsia" w:ascii="Times New Roman" w:hAnsi="Times New Roman" w:cs="Times New Roman"/>
            <w:lang w:val="en-US" w:eastAsia="zh-CN"/>
          </w:rPr>
          <w:t>Figure</w:t>
        </w:r>
      </w:ins>
      <w:ins w:id="81" w:author="柠檬味" w:date="2023-09-05T20:57:29Z">
        <w:r>
          <w:rPr>
            <w:rFonts w:hint="eastAsia" w:ascii="Times New Roman" w:hAnsi="Times New Roman" w:cs="Times New Roman"/>
            <w:lang w:val="en-US" w:eastAsia="zh-CN"/>
          </w:rPr>
          <w:t xml:space="preserve"> 1</w:t>
        </w:r>
      </w:ins>
      <w:ins w:id="82" w:author="柠檬味" w:date="2023-09-05T20:57:30Z">
        <w:r>
          <w:rPr>
            <w:rFonts w:hint="eastAsia" w:ascii="Times New Roman" w:hAnsi="Times New Roman" w:cs="Times New Roman"/>
            <w:lang w:val="en-US" w:eastAsia="zh-CN"/>
          </w:rPr>
          <w:t>）</w:t>
        </w:r>
      </w:ins>
    </w:p>
    <w:p>
      <w:pPr>
        <w:rPr>
          <w:ins w:id="83" w:author="Zhou Ziming" w:date="2023-09-05T08:47:00Z"/>
          <w:rFonts w:ascii="Times New Roman" w:hAnsi="Times New Roman" w:cs="Times New Roman"/>
        </w:rPr>
      </w:pPr>
    </w:p>
    <w:p>
      <w:pPr>
        <w:rPr>
          <w:ins w:id="84" w:author="Zhou Ziming" w:date="2023-09-05T08:36:00Z"/>
          <w:rFonts w:ascii="Times New Roman" w:hAnsi="Times New Roman" w:cs="Times New Roman"/>
        </w:rPr>
      </w:pPr>
    </w:p>
    <w:p>
      <w:pPr>
        <w:rPr>
          <w:ins w:id="85" w:author="Zhou Ziming" w:date="2023-09-05T08:36:00Z"/>
          <w:rFonts w:ascii="Times New Roman" w:hAnsi="Times New Roman" w:cs="Times New Roman"/>
        </w:rPr>
      </w:pPr>
    </w:p>
    <w:p>
      <w:pPr>
        <w:rPr>
          <w:ins w:id="86" w:author="Zhou Ziming" w:date="2023-09-05T08:36:00Z"/>
          <w:rFonts w:ascii="Times New Roman" w:hAnsi="Times New Roman" w:cs="Times New Roman"/>
        </w:rPr>
      </w:pPr>
      <w:ins w:id="87" w:author="Zhou Ziming" w:date="2023-09-05T08:41:00Z">
        <w:r>
          <w:rPr>
            <w:rFonts w:hint="eastAsia" w:ascii="Times New Roman" w:hAnsi="Times New Roman" w:cs="Times New Roman"/>
          </w:rPr>
          <w:t>（引出方法前 缺一个更高维的概括 如下）</w:t>
        </w:r>
      </w:ins>
    </w:p>
    <w:p>
      <w:pPr>
        <w:rPr>
          <w:del w:id="88" w:author="柠檬味" w:date="2023-09-05T23:28:51Z"/>
          <w:rFonts w:hint="eastAsia" w:ascii="Times New Roman" w:hAnsi="Times New Roman" w:cs="Times New Roman"/>
        </w:rPr>
      </w:pPr>
      <w:ins w:id="89" w:author="柠檬味" w:date="2023-09-05T23:28:51Z">
        <w:r>
          <w:rPr>
            <w:rFonts w:hint="eastAsia" w:ascii="Times New Roman" w:hAnsi="Times New Roman" w:cs="Times New Roman"/>
          </w:rPr>
          <w:t xml:space="preserve">Based on the above analysis, decomposition methods show effectiveness in feature extraction via neural networks, but they often fall short in providing rigorous mathematical and statistical diagnostic tools to evaluate their results. Instead, existing teaching methods provide a level of mathematical logic that is interpretable. However, these methods are prone to overfitting or potential information loss during the feature extraction phase. This reminds us of the need for a balanced approach that </w:t>
        </w:r>
      </w:ins>
      <w:ins w:id="90" w:author="柠檬味" w:date="2023-09-05T23:29:00Z">
        <w:r>
          <w:rPr>
            <w:rFonts w:hint="eastAsia" w:ascii="Times New Roman" w:hAnsi="Times New Roman" w:cs="Times New Roman"/>
            <w:lang w:val="en-US" w:eastAsia="zh-CN"/>
          </w:rPr>
          <w:t>b</w:t>
        </w:r>
      </w:ins>
      <w:ins w:id="91" w:author="柠檬味" w:date="2023-09-05T23:28:51Z">
        <w:r>
          <w:rPr>
            <w:rFonts w:hint="eastAsia" w:ascii="Times New Roman" w:hAnsi="Times New Roman" w:cs="Times New Roman"/>
          </w:rPr>
          <w:t>ridges the gap between efficient feature extraction and sound mathematical logic, addressing the limitations of current approaches.</w:t>
        </w:r>
      </w:ins>
      <w:ins w:id="92" w:author="Zhou Ziming" w:date="2023-09-05T08:36:00Z">
        <w:del w:id="93" w:author="柠檬味" w:date="2023-09-05T23:28:51Z">
          <w:r>
            <w:rPr>
              <w:rFonts w:hint="eastAsia" w:ascii="Times New Roman" w:hAnsi="Times New Roman" w:cs="Times New Roman"/>
            </w:rPr>
            <w:delText xml:space="preserve">From the previous analysis, we could see that </w:delText>
          </w:r>
        </w:del>
      </w:ins>
      <w:ins w:id="94" w:author="Zhou Ziming" w:date="2023-09-05T08:37:00Z">
        <w:del w:id="95" w:author="柠檬味" w:date="2023-09-05T23:28:51Z">
          <w:r>
            <w:rPr>
              <w:rFonts w:hint="eastAsia" w:ascii="Times New Roman" w:hAnsi="Times New Roman" w:cs="Times New Roman"/>
            </w:rPr>
            <w:delText xml:space="preserve">decompositional approaches lacks </w:delText>
          </w:r>
        </w:del>
      </w:ins>
      <w:ins w:id="96" w:author="Zhou Ziming" w:date="2023-09-05T08:38:00Z">
        <w:del w:id="97" w:author="柠檬味" w:date="2023-09-05T23:28:51Z">
          <w:r>
            <w:rPr>
              <w:rFonts w:hint="eastAsia" w:ascii="Times New Roman" w:hAnsi="Times New Roman" w:cs="Times New Roman"/>
            </w:rPr>
            <w:delText>effective</w:delText>
          </w:r>
        </w:del>
      </w:ins>
      <w:ins w:id="98" w:author="Zhou Ziming" w:date="2023-09-05T08:37:00Z">
        <w:del w:id="99" w:author="柠檬味" w:date="2023-09-05T23:28:51Z">
          <w:r>
            <w:rPr>
              <w:rFonts w:hint="eastAsia" w:ascii="Times New Roman" w:hAnsi="Times New Roman" w:cs="Times New Roman"/>
            </w:rPr>
            <w:delText xml:space="preserve"> mathematical / statistical foundation </w:delText>
          </w:r>
        </w:del>
      </w:ins>
      <w:ins w:id="100" w:author="Zhou Ziming" w:date="2023-09-05T08:38:00Z">
        <w:del w:id="101" w:author="柠檬味" w:date="2023-09-05T23:28:51Z">
          <w:r>
            <w:rPr>
              <w:rFonts w:hint="eastAsia" w:ascii="Times New Roman" w:hAnsi="Times New Roman" w:cs="Times New Roman"/>
            </w:rPr>
            <w:delText>diagnostic approaches due to the strong scholastic process within neural network decisions. On the other hand, the</w:delText>
          </w:r>
        </w:del>
      </w:ins>
      <w:ins w:id="102" w:author="Zhou Ziming" w:date="2023-09-05T08:39:00Z">
        <w:del w:id="103" w:author="柠檬味" w:date="2023-09-05T23:28:51Z">
          <w:r>
            <w:rPr>
              <w:rFonts w:hint="eastAsia" w:ascii="Times New Roman" w:hAnsi="Times New Roman" w:cs="Times New Roman"/>
            </w:rPr>
            <w:delText xml:space="preserve"> existing pedagogical approaches fails to </w:delText>
          </w:r>
        </w:del>
      </w:ins>
      <w:ins w:id="104" w:author="Zhou Ziming" w:date="2023-09-05T08:40:00Z">
        <w:del w:id="105" w:author="柠檬味" w:date="2023-09-05T23:28:51Z">
          <w:r>
            <w:rPr>
              <w:rFonts w:hint="eastAsia" w:ascii="Times New Roman" w:hAnsi="Times New Roman" w:cs="Times New Roman"/>
            </w:rPr>
            <w:delText xml:space="preserve">efficiently </w:delText>
          </w:r>
        </w:del>
      </w:ins>
      <w:ins w:id="106" w:author="Zhou Ziming" w:date="2023-09-05T08:46:00Z">
        <w:del w:id="107" w:author="柠檬味" w:date="2023-09-05T23:28:51Z">
          <w:r>
            <w:rPr>
              <w:rFonts w:hint="eastAsia" w:ascii="Times New Roman" w:hAnsi="Times New Roman" w:cs="Times New Roman"/>
            </w:rPr>
            <w:delText>…..</w:delText>
          </w:r>
        </w:del>
      </w:ins>
    </w:p>
    <w:p>
      <w:pPr>
        <w:rPr>
          <w:ins w:id="108" w:author="柠檬味" w:date="2023-09-05T23:28:53Z"/>
          <w:rFonts w:ascii="Times New Roman" w:hAnsi="Times New Roman" w:cs="Times New Roman"/>
        </w:rPr>
      </w:pPr>
    </w:p>
    <w:p>
      <w:pPr>
        <w:rPr>
          <w:ins w:id="109" w:author="Zhou Ziming" w:date="2023-09-05T09:00:00Z"/>
          <w:rFonts w:ascii="Times New Roman" w:hAnsi="Times New Roman" w:cs="Times New Roman"/>
        </w:rPr>
      </w:pPr>
      <w:r>
        <w:rPr>
          <w:rFonts w:ascii="Times New Roman" w:hAnsi="Times New Roman" w:cs="Times New Roman"/>
        </w:rPr>
        <w:t xml:space="preserve">In response to </w:t>
      </w:r>
      <w:r>
        <w:rPr>
          <w:rFonts w:ascii="Times New Roman" w:hAnsi="Times New Roman" w:cs="Times New Roman"/>
          <w:highlight w:val="yellow"/>
          <w:rPrChange w:id="110" w:author="Zhou Ziming" w:date="2023-09-05T08:41:00Z">
            <w:rPr>
              <w:rFonts w:ascii="Times New Roman" w:hAnsi="Times New Roman" w:cs="Times New Roman"/>
            </w:rPr>
          </w:rPrChange>
        </w:rPr>
        <w:t>these challenges,</w:t>
      </w:r>
      <w:r>
        <w:rPr>
          <w:rFonts w:ascii="Times New Roman" w:hAnsi="Times New Roman" w:cs="Times New Roman"/>
        </w:rPr>
        <w:t xml:space="preserve"> we present an innovative approach that leverages Principal Component Analysis (PCA)-extracted features in conjunction with Multiple Linear Regression (MLR).</w:t>
      </w:r>
      <w:commentRangeStart w:id="1"/>
      <w:r>
        <w:rPr>
          <w:rFonts w:ascii="Times New Roman" w:hAnsi="Times New Roman" w:cs="Times New Roman"/>
        </w:rPr>
        <w:t xml:space="preserve"> </w:t>
      </w:r>
      <w:ins w:id="111" w:author="Zhou Ziming" w:date="2023-09-05T12:53:00Z">
        <w:r>
          <w:rPr>
            <w:rFonts w:hint="eastAsia" w:ascii="Times New Roman" w:hAnsi="Times New Roman" w:cs="Times New Roman"/>
          </w:rPr>
          <w:t>T</w:t>
        </w:r>
      </w:ins>
      <w:ins w:id="112" w:author="Zhou Ziming" w:date="2023-09-05T12:53:00Z">
        <w:r>
          <w:rPr>
            <w:rFonts w:ascii="Times New Roman" w:hAnsi="Times New Roman" w:cs="Times New Roman"/>
          </w:rPr>
          <w:t>he PCA extracted features are mutually orthogonal, which serves to eliminate the correlation between features that hinders the interpretability of the regression analysis.</w:t>
        </w:r>
        <w:commentRangeEnd w:id="1"/>
      </w:ins>
      <w:ins w:id="113" w:author="Zhou Ziming" w:date="2023-09-05T12:54:00Z">
        <w:r>
          <w:rPr>
            <w:rStyle w:val="8"/>
          </w:rPr>
          <w:commentReference w:id="1"/>
        </w:r>
      </w:ins>
      <w:ins w:id="114" w:author="Zhou Ziming" w:date="2023-09-05T12:53:00Z">
        <w:r>
          <w:rPr>
            <w:rFonts w:ascii="Times New Roman" w:hAnsi="Times New Roman" w:cs="Times New Roman"/>
          </w:rPr>
          <w:t xml:space="preserve"> </w:t>
        </w:r>
      </w:ins>
      <w:r>
        <w:commentReference w:id="2"/>
      </w:r>
      <w:ins w:id="115" w:author="柠檬味" w:date="2023-09-06T00:54:24Z">
        <w:bookmarkStart w:id="0" w:name="_GoBack"/>
        <w:bookmarkEnd w:id="0"/>
        <w:r>
          <w:rPr>
            <w:rFonts w:hint="eastAsia" w:ascii="Times New Roman" w:hAnsi="Times New Roman" w:cs="Times New Roman"/>
          </w:rPr>
          <w:t>The advantages of MLR also inspired us to apply it to our study. First, MLR brings key aspects of rigorous hypothesis testing to the forefront, allowing for meticulous evaluation of the relationship between independent and dependent variables. In addition, the feature diagnosis methods provided by MLR play a key role in determining the importance and relevance of features in the dataset. This, in turn, enables more informed decisions about which features to include or exclude in the model. A significant advantage of MLR over decision trees is its ability to automate the feature selection process by means of forward, backward, or step-by-step selection. This automation not only saves time, but also reduces the subjectivity of manually determining nodes in the decision tree, effectively simplifies the process of model construction, and improves the reliability and interpretability of model construction.</w:t>
        </w:r>
      </w:ins>
      <w:ins w:id="116" w:author="柠檬味" w:date="2023-09-06T00:54:26Z">
        <w:r>
          <w:rPr>
            <w:rFonts w:hint="eastAsia" w:ascii="Times New Roman" w:hAnsi="Times New Roman" w:cs="Times New Roman"/>
            <w:lang w:val="en-US" w:eastAsia="zh-CN"/>
          </w:rPr>
          <w:t xml:space="preserve"> </w:t>
        </w:r>
      </w:ins>
      <w:r>
        <w:rPr>
          <w:rFonts w:ascii="Times New Roman" w:hAnsi="Times New Roman" w:cs="Times New Roman"/>
        </w:rPr>
        <w:t>Consequently, our proposed method establishes diagnostics on robust statistical foundations, reducing feature correlations, and enhancing the model's interpretable components.</w:t>
      </w:r>
    </w:p>
    <w:p>
      <w:pPr>
        <w:rPr>
          <w:ins w:id="117" w:author="Zhou Ziming" w:date="2023-09-05T09:00:00Z"/>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highlight w:val="yellow"/>
          <w:rPrChange w:id="118" w:author="Zhou Ziming" w:date="2023-09-05T08:46:00Z">
            <w:rPr>
              <w:rFonts w:ascii="Times New Roman" w:hAnsi="Times New Roman" w:cs="Times New Roman"/>
            </w:rPr>
          </w:rPrChange>
        </w:rPr>
        <w:t>This study focuses specifically on neural network decision analysis, utilizing the MNIST dataset—a well-recognized benchmark in computer vision [7].</w:t>
      </w:r>
      <w:r>
        <w:rPr>
          <w:rFonts w:ascii="Times New Roman" w:hAnsi="Times New Roman" w:cs="Times New Roman"/>
        </w:rPr>
        <w:t xml:space="preserve"> </w:t>
      </w:r>
      <w:ins w:id="119" w:author="Zhou Ziming" w:date="2023-09-05T12:50:00Z">
        <w:r>
          <w:rPr>
            <w:rFonts w:ascii="Times New Roman" w:hAnsi="Times New Roman" w:cs="Times New Roman"/>
          </w:rPr>
          <w:t>(Add three highlights of the model afterwards)</w:t>
        </w:r>
      </w:ins>
      <w:r>
        <w:rPr>
          <w:rFonts w:ascii="Times New Roman" w:hAnsi="Times New Roman" w:cs="Times New Roman"/>
        </w:rPr>
        <w:t>The structure of this paper is organized as follows: Section 2 outlines the data collection process, Section 3 explicates the methodologies employed in our study, Section 4 delves into the analysis of regression results, and finally, Section 5 discusses three application scenarios where our proposed method outperforms traditional approaches.</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hou Ziming" w:date="2023-09-05T08:59:00Z" w:initials="">
    <w:p w14:paraId="394859F9">
      <w:pPr>
        <w:pStyle w:val="2"/>
      </w:pPr>
      <w:r>
        <w:t>这个 extrapolation 怎么理解，可能需要进一步解释</w:t>
      </w:r>
    </w:p>
  </w:comment>
  <w:comment w:id="1" w:author="Zhou Ziming" w:date="2023-09-05T12:54:00Z" w:initials="">
    <w:p w14:paraId="7CAD6030">
      <w:pPr>
        <w:pStyle w:val="2"/>
      </w:pPr>
      <w:r>
        <w:t>Talk about PCA first. Same as you organize it in your first sentence.</w:t>
      </w:r>
    </w:p>
  </w:comment>
  <w:comment w:id="2" w:author="柠檬味" w:date="2023-09-05T21:40:33Z" w:initials="">
    <w:p w14:paraId="6222148B">
      <w:pPr>
        <w:pStyle w:val="2"/>
      </w:pPr>
      <w:r>
        <w:rPr>
          <w:rFonts w:ascii="Times New Roman" w:hAnsi="Times New Roman" w:cs="Times New Roman"/>
          <w:highlight w:val="yellow"/>
        </w:rPr>
        <w:t xml:space="preserve">(an elaboration of the advantage of MLR model is still required here -&gt; 1. Rigorous hypothesis testing 2. Feature diagnostics methods helps determine the feature importance/ correlation 3. Unlike </w:t>
      </w:r>
      <w:r>
        <w:rPr>
          <w:rFonts w:hint="eastAsia" w:ascii="Times New Roman" w:hAnsi="Times New Roman" w:cs="Times New Roman"/>
          <w:highlight w:val="yellow"/>
        </w:rPr>
        <w:t>de</w:t>
      </w:r>
      <w:r>
        <w:rPr>
          <w:rFonts w:ascii="Times New Roman" w:hAnsi="Times New Roman" w:cs="Times New Roman"/>
          <w:highlight w:val="yellow"/>
        </w:rPr>
        <w:t>cision tree where people has to determine important nodes manually, automated feature selection methodology (forward/backward/stepwise selection) that could filter unnecessary features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94859F9" w15:done="0"/>
  <w15:commentEx w15:paraId="7CAD6030" w15:done="0"/>
  <w15:commentEx w15:paraId="622214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hou Ziming">
    <w15:presenceInfo w15:providerId="Windows Live" w15:userId="795f82627f5b5aba"/>
  </w15:person>
  <w15:person w15:author="柠檬味">
    <w15:presenceInfo w15:providerId="WPS Office" w15:userId="24210037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I4ZDRjNzNmN2E2MjdiYTExZjQ5NjlkODQwYTk4YWUifQ=="/>
  </w:docVars>
  <w:rsids>
    <w:rsidRoot w:val="0038115C"/>
    <w:rsid w:val="001D5635"/>
    <w:rsid w:val="00207FAE"/>
    <w:rsid w:val="0038115C"/>
    <w:rsid w:val="00604A1A"/>
    <w:rsid w:val="006B68F5"/>
    <w:rsid w:val="008D2389"/>
    <w:rsid w:val="00910536"/>
    <w:rsid w:val="00947D6D"/>
    <w:rsid w:val="00C8531D"/>
    <w:rsid w:val="00EE314C"/>
    <w:rsid w:val="00F46E37"/>
    <w:rsid w:val="00F649AF"/>
    <w:rsid w:val="22D32A75"/>
    <w:rsid w:val="70A75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0"/>
    <w:unhideWhenUsed/>
    <w:uiPriority w:val="99"/>
    <w:pPr>
      <w:jc w:val="left"/>
    </w:p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tabs>
        <w:tab w:val="center" w:pos="4153"/>
        <w:tab w:val="right" w:pos="8306"/>
      </w:tabs>
      <w:snapToGrid w:val="0"/>
      <w:jc w:val="center"/>
    </w:pPr>
    <w:rPr>
      <w:sz w:val="18"/>
      <w:szCs w:val="18"/>
    </w:rPr>
  </w:style>
  <w:style w:type="paragraph" w:styleId="5">
    <w:name w:val="annotation subject"/>
    <w:basedOn w:val="2"/>
    <w:next w:val="2"/>
    <w:link w:val="11"/>
    <w:semiHidden/>
    <w:unhideWhenUsed/>
    <w:qFormat/>
    <w:uiPriority w:val="99"/>
    <w:rPr>
      <w:b/>
      <w:bCs/>
    </w:rPr>
  </w:style>
  <w:style w:type="character" w:styleId="8">
    <w:name w:val="annotation reference"/>
    <w:basedOn w:val="7"/>
    <w:semiHidden/>
    <w:unhideWhenUsed/>
    <w:uiPriority w:val="99"/>
    <w:rPr>
      <w:sz w:val="21"/>
      <w:szCs w:val="21"/>
    </w:rPr>
  </w:style>
  <w:style w:type="paragraph" w:customStyle="1" w:styleId="9">
    <w:name w:val="Revision"/>
    <w:hidden/>
    <w:semiHidden/>
    <w:uiPriority w:val="99"/>
    <w:rPr>
      <w:rFonts w:asciiTheme="minorHAnsi" w:hAnsiTheme="minorHAnsi" w:eastAsiaTheme="minorEastAsia" w:cstheme="minorBidi"/>
      <w:kern w:val="2"/>
      <w:sz w:val="21"/>
      <w:szCs w:val="22"/>
      <w:lang w:val="en-US" w:eastAsia="zh-CN" w:bidi="ar-SA"/>
    </w:rPr>
  </w:style>
  <w:style w:type="character" w:customStyle="1" w:styleId="10">
    <w:name w:val="批注文字 字符"/>
    <w:basedOn w:val="7"/>
    <w:link w:val="2"/>
    <w:qFormat/>
    <w:uiPriority w:val="99"/>
  </w:style>
  <w:style w:type="character" w:customStyle="1" w:styleId="11">
    <w:name w:val="批注主题 字符"/>
    <w:basedOn w:val="10"/>
    <w:link w:val="5"/>
    <w:semiHidden/>
    <w:qFormat/>
    <w:uiPriority w:val="99"/>
    <w:rPr>
      <w:b/>
      <w:bCs/>
    </w:rPr>
  </w:style>
  <w:style w:type="character" w:customStyle="1" w:styleId="12">
    <w:name w:val="页眉 字符"/>
    <w:basedOn w:val="7"/>
    <w:link w:val="4"/>
    <w:qFormat/>
    <w:uiPriority w:val="99"/>
    <w:rPr>
      <w:sz w:val="18"/>
      <w:szCs w:val="18"/>
    </w:rPr>
  </w:style>
  <w:style w:type="character" w:customStyle="1" w:styleId="13">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1068</Words>
  <Characters>6090</Characters>
  <Lines>50</Lines>
  <Paragraphs>14</Paragraphs>
  <TotalTime>221</TotalTime>
  <ScaleCrop>false</ScaleCrop>
  <LinksUpToDate>false</LinksUpToDate>
  <CharactersWithSpaces>7144</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2023-09-05T12:10:00Z</dcterms:created>
  <dc:creator>Zhou Ziming</dc:creator>
  <cp:lastModifiedBy>柠檬味</cp:lastModifiedBy>
  <dcterms:modified xsi:type="dcterms:W3CDTF">2023-09-06T04:54:46Z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9A5E422D1259474B87BF473805F1C239_12</vt:lpwstr>
  </property>
</Properties>
</file>